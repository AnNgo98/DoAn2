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theme="majorHAnsi"/>
          <w:sz w:val="28"/>
          <w:szCs w:val="28"/>
        </w:rPr>
        <w:id w:val="-989407087"/>
        <w:docPartObj>
          <w:docPartGallery w:val="Table of Contents"/>
          <w:docPartUnique/>
        </w:docPartObj>
      </w:sdtPr>
      <w:sdtEndPr>
        <w:rPr>
          <w:rFonts w:eastAsiaTheme="minorHAnsi"/>
          <w:b/>
          <w:bCs/>
          <w:noProof/>
          <w:color w:val="auto"/>
          <w:lang w:val="vi-VN"/>
        </w:rPr>
      </w:sdtEndPr>
      <w:sdtContent>
        <w:p w14:paraId="6A4B65A5" w14:textId="3B47C5BA" w:rsidR="00A9415D" w:rsidRPr="006A6B00" w:rsidRDefault="00A9415D" w:rsidP="006A6B00">
          <w:pPr>
            <w:pStyle w:val="TOCHeading"/>
            <w:spacing w:line="360" w:lineRule="auto"/>
            <w:jc w:val="center"/>
            <w:rPr>
              <w:rFonts w:cstheme="majorHAnsi"/>
              <w:sz w:val="28"/>
              <w:szCs w:val="28"/>
            </w:rPr>
          </w:pPr>
          <w:r w:rsidRPr="006A6B00">
            <w:rPr>
              <w:rFonts w:cstheme="majorHAnsi"/>
              <w:sz w:val="28"/>
              <w:szCs w:val="28"/>
            </w:rPr>
            <w:t>MỤC LỤC</w:t>
          </w:r>
        </w:p>
        <w:p w14:paraId="69876034" w14:textId="034A23E5" w:rsidR="00A9415D" w:rsidRPr="006A6B00" w:rsidRDefault="00A9415D" w:rsidP="006A6B00">
          <w:pPr>
            <w:spacing w:line="360" w:lineRule="auto"/>
            <w:rPr>
              <w:rFonts w:asciiTheme="majorHAnsi" w:hAnsiTheme="majorHAnsi" w:cstheme="majorHAnsi"/>
              <w:sz w:val="28"/>
              <w:szCs w:val="28"/>
            </w:rPr>
          </w:pPr>
          <w:r w:rsidRPr="006A6B00">
            <w:rPr>
              <w:rFonts w:asciiTheme="majorHAnsi" w:hAnsiTheme="majorHAnsi" w:cstheme="majorHAnsi"/>
              <w:sz w:val="28"/>
              <w:szCs w:val="28"/>
            </w:rPr>
            <w:fldChar w:fldCharType="begin"/>
          </w:r>
          <w:r w:rsidRPr="006A6B00">
            <w:rPr>
              <w:rFonts w:asciiTheme="majorHAnsi" w:hAnsiTheme="majorHAnsi" w:cstheme="majorHAnsi"/>
              <w:sz w:val="28"/>
              <w:szCs w:val="28"/>
            </w:rPr>
            <w:instrText xml:space="preserve"> TOC \o "1-3" \h \z \u </w:instrText>
          </w:r>
          <w:r w:rsidRPr="006A6B00">
            <w:rPr>
              <w:rFonts w:asciiTheme="majorHAnsi" w:hAnsiTheme="majorHAnsi" w:cstheme="majorHAnsi"/>
              <w:sz w:val="28"/>
              <w:szCs w:val="28"/>
            </w:rPr>
            <w:fldChar w:fldCharType="separate"/>
          </w:r>
          <w:r w:rsidRPr="006A6B00">
            <w:rPr>
              <w:rFonts w:asciiTheme="majorHAnsi" w:hAnsiTheme="majorHAnsi" w:cstheme="majorHAnsi"/>
              <w:b/>
              <w:bCs/>
              <w:noProof/>
              <w:sz w:val="28"/>
              <w:szCs w:val="28"/>
              <w:lang w:val="en-US"/>
            </w:rPr>
            <w:t>No table of contents entries found.</w:t>
          </w:r>
          <w:r w:rsidRPr="006A6B00">
            <w:rPr>
              <w:rFonts w:asciiTheme="majorHAnsi" w:hAnsiTheme="majorHAnsi" w:cstheme="majorHAnsi"/>
              <w:b/>
              <w:bCs/>
              <w:noProof/>
              <w:sz w:val="28"/>
              <w:szCs w:val="28"/>
            </w:rPr>
            <w:fldChar w:fldCharType="end"/>
          </w:r>
        </w:p>
      </w:sdtContent>
    </w:sdt>
    <w:p w14:paraId="36B01474" w14:textId="42BEC6E1" w:rsidR="00EB5629" w:rsidRPr="006A6B00" w:rsidRDefault="00EB5629" w:rsidP="006A6B00">
      <w:pPr>
        <w:spacing w:line="360" w:lineRule="auto"/>
        <w:rPr>
          <w:rFonts w:asciiTheme="majorHAnsi" w:hAnsiTheme="majorHAnsi" w:cstheme="majorHAnsi"/>
          <w:sz w:val="28"/>
          <w:szCs w:val="28"/>
        </w:rPr>
      </w:pPr>
    </w:p>
    <w:p w14:paraId="2BE080B4" w14:textId="77777777" w:rsidR="00EB5629" w:rsidRPr="006A6B00" w:rsidRDefault="00EB5629" w:rsidP="006A6B00">
      <w:pPr>
        <w:spacing w:line="360" w:lineRule="auto"/>
        <w:rPr>
          <w:rFonts w:asciiTheme="majorHAnsi" w:hAnsiTheme="majorHAnsi" w:cstheme="majorHAnsi"/>
          <w:sz w:val="28"/>
          <w:szCs w:val="28"/>
        </w:rPr>
      </w:pPr>
      <w:r w:rsidRPr="006A6B00">
        <w:rPr>
          <w:rFonts w:asciiTheme="majorHAnsi" w:hAnsiTheme="majorHAnsi" w:cstheme="majorHAnsi"/>
          <w:sz w:val="28"/>
          <w:szCs w:val="28"/>
        </w:rPr>
        <w:br w:type="page"/>
      </w:r>
    </w:p>
    <w:p w14:paraId="6278AC9D" w14:textId="25C55779" w:rsidR="00EB5629" w:rsidRPr="006A6B00" w:rsidRDefault="00EB5629" w:rsidP="006A6B00">
      <w:pPr>
        <w:pStyle w:val="Heading1"/>
        <w:spacing w:after="120" w:line="360" w:lineRule="auto"/>
        <w:jc w:val="center"/>
        <w:rPr>
          <w:rFonts w:cstheme="majorHAnsi"/>
          <w:sz w:val="28"/>
          <w:szCs w:val="28"/>
        </w:rPr>
      </w:pPr>
      <w:bookmarkStart w:id="0" w:name="_Toc532383210"/>
      <w:r w:rsidRPr="006A6B00">
        <w:rPr>
          <w:rFonts w:cstheme="majorHAnsi"/>
          <w:sz w:val="28"/>
          <w:szCs w:val="28"/>
        </w:rPr>
        <w:lastRenderedPageBreak/>
        <w:t>DANH MỤC CÁC HÌNH</w:t>
      </w:r>
      <w:bookmarkEnd w:id="0"/>
    </w:p>
    <w:p w14:paraId="1EB97B13" w14:textId="77777777" w:rsidR="00EB5629" w:rsidRPr="006A6B00" w:rsidRDefault="00EB5629" w:rsidP="006A6B00">
      <w:pPr>
        <w:spacing w:line="360" w:lineRule="auto"/>
        <w:rPr>
          <w:rFonts w:asciiTheme="majorHAnsi" w:eastAsiaTheme="majorEastAsia" w:hAnsiTheme="majorHAnsi" w:cstheme="majorHAnsi"/>
          <w:color w:val="2F5496" w:themeColor="accent1" w:themeShade="BF"/>
          <w:sz w:val="28"/>
          <w:szCs w:val="28"/>
        </w:rPr>
      </w:pPr>
      <w:r w:rsidRPr="006A6B00">
        <w:rPr>
          <w:rFonts w:asciiTheme="majorHAnsi" w:hAnsiTheme="majorHAnsi" w:cstheme="majorHAnsi"/>
          <w:sz w:val="28"/>
          <w:szCs w:val="28"/>
        </w:rPr>
        <w:br w:type="page"/>
      </w:r>
    </w:p>
    <w:p w14:paraId="5AF8EB6E" w14:textId="77777777" w:rsidR="00EB5629" w:rsidRPr="006A6B00" w:rsidRDefault="00EB5629" w:rsidP="006A6B00">
      <w:pPr>
        <w:pStyle w:val="Heading1"/>
        <w:spacing w:after="120" w:line="360" w:lineRule="auto"/>
        <w:jc w:val="center"/>
        <w:rPr>
          <w:ins w:id="1" w:author="cong an ngo" w:date="2018-12-12T12:20:00Z"/>
          <w:rFonts w:cstheme="majorHAnsi"/>
          <w:sz w:val="28"/>
          <w:szCs w:val="28"/>
        </w:rPr>
      </w:pPr>
      <w:bookmarkStart w:id="2" w:name="_Toc532383211"/>
      <w:r w:rsidRPr="006A6B00">
        <w:rPr>
          <w:rFonts w:cstheme="majorHAnsi"/>
          <w:sz w:val="28"/>
          <w:szCs w:val="28"/>
        </w:rPr>
        <w:lastRenderedPageBreak/>
        <w:t>DANH MỤC CÁC BẢNG</w:t>
      </w:r>
      <w:bookmarkEnd w:id="2"/>
    </w:p>
    <w:p w14:paraId="1EA47265" w14:textId="2699082B" w:rsidR="00EB5629" w:rsidRPr="006A6B00" w:rsidRDefault="00EB5629" w:rsidP="006A6B00">
      <w:pPr>
        <w:pStyle w:val="Heading1"/>
        <w:spacing w:after="120" w:line="360" w:lineRule="auto"/>
        <w:rPr>
          <w:rFonts w:cstheme="majorHAnsi"/>
          <w:sz w:val="28"/>
          <w:szCs w:val="28"/>
        </w:rPr>
      </w:pPr>
    </w:p>
    <w:p w14:paraId="57DB21ED" w14:textId="77777777" w:rsidR="00EB5629" w:rsidRPr="006A6B00" w:rsidRDefault="00EB5629" w:rsidP="006A6B00">
      <w:pPr>
        <w:spacing w:line="360" w:lineRule="auto"/>
        <w:rPr>
          <w:rFonts w:asciiTheme="majorHAnsi" w:eastAsiaTheme="majorEastAsia" w:hAnsiTheme="majorHAnsi" w:cstheme="majorHAnsi"/>
          <w:color w:val="2F5496" w:themeColor="accent1" w:themeShade="BF"/>
          <w:sz w:val="28"/>
          <w:szCs w:val="28"/>
        </w:rPr>
      </w:pPr>
      <w:r w:rsidRPr="006A6B00">
        <w:rPr>
          <w:rFonts w:asciiTheme="majorHAnsi" w:hAnsiTheme="majorHAnsi" w:cstheme="majorHAnsi"/>
          <w:sz w:val="28"/>
          <w:szCs w:val="28"/>
        </w:rPr>
        <w:br w:type="page"/>
      </w:r>
    </w:p>
    <w:p w14:paraId="598035B3" w14:textId="74842B34" w:rsidR="00EB5629" w:rsidRPr="006873F7" w:rsidRDefault="00AA3C2C" w:rsidP="006A6B00">
      <w:pPr>
        <w:pStyle w:val="Heading1"/>
        <w:spacing w:after="120" w:line="360" w:lineRule="auto"/>
        <w:jc w:val="center"/>
        <w:rPr>
          <w:ins w:id="3" w:author="cong an ngo" w:date="2018-12-12T12:04:00Z"/>
          <w:rFonts w:cstheme="majorHAnsi"/>
          <w:sz w:val="40"/>
          <w:szCs w:val="40"/>
          <w:lang w:val="en-US"/>
        </w:rPr>
      </w:pPr>
      <w:r w:rsidRPr="006873F7">
        <w:rPr>
          <w:rFonts w:cstheme="majorHAnsi"/>
          <w:sz w:val="40"/>
          <w:szCs w:val="40"/>
          <w:lang w:val="en-US"/>
        </w:rPr>
        <w:lastRenderedPageBreak/>
        <w:t>Giới thiệu đề tài</w:t>
      </w:r>
    </w:p>
    <w:p w14:paraId="33043054" w14:textId="7EA3B30B" w:rsidR="00011912" w:rsidRPr="006A6B00" w:rsidRDefault="00C73745" w:rsidP="006A6B00">
      <w:pPr>
        <w:pStyle w:val="ListParagraph"/>
        <w:numPr>
          <w:ilvl w:val="0"/>
          <w:numId w:val="1"/>
        </w:numPr>
        <w:spacing w:line="360" w:lineRule="auto"/>
        <w:outlineLvl w:val="0"/>
        <w:rPr>
          <w:rFonts w:asciiTheme="majorHAnsi" w:hAnsiTheme="majorHAnsi" w:cstheme="majorHAnsi"/>
          <w:sz w:val="28"/>
          <w:szCs w:val="28"/>
          <w:lang w:val="en-US"/>
        </w:rPr>
      </w:pPr>
      <w:r w:rsidRPr="006A6B00">
        <w:rPr>
          <w:rFonts w:asciiTheme="majorHAnsi" w:hAnsiTheme="majorHAnsi" w:cstheme="majorHAnsi"/>
          <w:sz w:val="28"/>
          <w:szCs w:val="28"/>
          <w:lang w:val="en-US"/>
        </w:rPr>
        <w:t>Lý do chọn đề</w:t>
      </w:r>
      <w:r w:rsidR="00AA3C2C" w:rsidRPr="006A6B00">
        <w:rPr>
          <w:rFonts w:asciiTheme="majorHAnsi" w:hAnsiTheme="majorHAnsi" w:cstheme="majorHAnsi"/>
          <w:sz w:val="28"/>
          <w:szCs w:val="28"/>
          <w:lang w:val="en-US"/>
        </w:rPr>
        <w:t xml:space="preserve"> tài</w:t>
      </w:r>
    </w:p>
    <w:p w14:paraId="61048FE2" w14:textId="514DA9E7" w:rsidR="007E26B1" w:rsidRPr="006A6B00" w:rsidRDefault="00003B39" w:rsidP="006A6B00">
      <w:pPr>
        <w:pStyle w:val="ListParagraph"/>
        <w:numPr>
          <w:ilvl w:val="0"/>
          <w:numId w:val="6"/>
        </w:numPr>
        <w:spacing w:after="120" w:line="360" w:lineRule="auto"/>
        <w:jc w:val="both"/>
        <w:rPr>
          <w:rFonts w:asciiTheme="majorHAnsi" w:hAnsiTheme="majorHAnsi" w:cstheme="majorHAnsi"/>
          <w:sz w:val="28"/>
          <w:szCs w:val="28"/>
          <w:lang w:val="en-US"/>
        </w:rPr>
      </w:pPr>
      <w:r w:rsidRPr="006A6B00">
        <w:rPr>
          <w:rFonts w:asciiTheme="majorHAnsi" w:eastAsia="Times New Roman" w:hAnsiTheme="majorHAnsi" w:cstheme="majorHAnsi"/>
          <w:color w:val="000000"/>
          <w:sz w:val="28"/>
          <w:szCs w:val="28"/>
          <w:lang w:val="en-US"/>
        </w:rPr>
        <w:t>Với nhu cầu tìm nhà ở ngày càng nhiều và nhu cầu tìm đất để kinh doanh hoặc ở thì các cò đất ngày xuất hiện càng nhiều để tăng tỉ lệ tìm kiếm nhanh</w:t>
      </w:r>
      <w:r w:rsidR="00086A21" w:rsidRPr="006A6B00">
        <w:rPr>
          <w:rFonts w:asciiTheme="majorHAnsi" w:eastAsia="Times New Roman" w:hAnsiTheme="majorHAnsi" w:cstheme="majorHAnsi"/>
          <w:color w:val="000000"/>
          <w:sz w:val="28"/>
          <w:szCs w:val="28"/>
          <w:lang w:val="en-US"/>
        </w:rPr>
        <w:t xml:space="preserve"> hơn nhưng đ</w:t>
      </w:r>
      <w:r w:rsidRPr="006A6B00">
        <w:rPr>
          <w:rFonts w:asciiTheme="majorHAnsi" w:eastAsia="Times New Roman" w:hAnsiTheme="majorHAnsi" w:cstheme="majorHAnsi"/>
          <w:color w:val="000000"/>
          <w:sz w:val="28"/>
          <w:szCs w:val="28"/>
          <w:lang w:val="en-US"/>
        </w:rPr>
        <w:t xml:space="preserve">ổi lại người mua, bán cần phải trả các chi phí phát sinh cao hơn </w:t>
      </w:r>
      <w:r w:rsidRPr="006A6B00">
        <w:rPr>
          <w:rFonts w:asciiTheme="majorHAnsi" w:eastAsia="Times New Roman" w:hAnsiTheme="majorHAnsi" w:cstheme="majorHAnsi"/>
          <w:color w:val="000000"/>
          <w:sz w:val="28"/>
          <w:szCs w:val="28"/>
        </w:rPr>
        <w:t xml:space="preserve">nắm bắt được nhu cầu đó nhóm chúng em quyết định thực hiện </w:t>
      </w:r>
      <w:r w:rsidRPr="006A6B00">
        <w:rPr>
          <w:rFonts w:asciiTheme="majorHAnsi" w:eastAsia="Times New Roman" w:hAnsiTheme="majorHAnsi" w:cstheme="majorHAnsi"/>
          <w:color w:val="000000"/>
          <w:sz w:val="28"/>
          <w:szCs w:val="28"/>
          <w:lang w:val="en-US"/>
        </w:rPr>
        <w:t xml:space="preserve">dự án </w:t>
      </w:r>
      <w:r w:rsidRPr="006A6B00">
        <w:rPr>
          <w:rFonts w:asciiTheme="majorHAnsi" w:eastAsia="Times New Roman" w:hAnsiTheme="majorHAnsi" w:cstheme="majorHAnsi"/>
          <w:color w:val="000000"/>
          <w:sz w:val="28"/>
          <w:szCs w:val="28"/>
        </w:rPr>
        <w:t>là</w:t>
      </w:r>
      <w:r w:rsidRPr="006A6B00">
        <w:rPr>
          <w:rFonts w:asciiTheme="majorHAnsi" w:eastAsia="Times New Roman" w:hAnsiTheme="majorHAnsi" w:cstheme="majorHAnsi"/>
          <w:color w:val="000000"/>
          <w:sz w:val="28"/>
          <w:szCs w:val="28"/>
          <w:lang w:val="en-US"/>
        </w:rPr>
        <w:t xml:space="preserve"> xây dựng </w:t>
      </w:r>
      <w:r w:rsidRPr="006A6B00">
        <w:rPr>
          <w:rFonts w:asciiTheme="majorHAnsi" w:eastAsia="Times New Roman" w:hAnsiTheme="majorHAnsi" w:cstheme="majorHAnsi"/>
          <w:iCs/>
          <w:color w:val="000000"/>
          <w:sz w:val="28"/>
          <w:szCs w:val="28"/>
        </w:rPr>
        <w:t>web</w:t>
      </w:r>
      <w:r w:rsidRPr="006A6B00">
        <w:rPr>
          <w:rFonts w:asciiTheme="majorHAnsi" w:eastAsia="Times New Roman" w:hAnsiTheme="majorHAnsi" w:cstheme="majorHAnsi"/>
          <w:iCs/>
          <w:color w:val="000000"/>
          <w:sz w:val="28"/>
          <w:szCs w:val="28"/>
          <w:lang w:val="en-US"/>
        </w:rPr>
        <w:t>site</w:t>
      </w:r>
      <w:r w:rsidRPr="006A6B00">
        <w:rPr>
          <w:rFonts w:asciiTheme="majorHAnsi" w:eastAsia="Times New Roman" w:hAnsiTheme="majorHAnsi" w:cstheme="majorHAnsi"/>
          <w:iCs/>
          <w:color w:val="000000"/>
          <w:sz w:val="28"/>
          <w:szCs w:val="28"/>
        </w:rPr>
        <w:t xml:space="preserve"> bất động sản</w:t>
      </w:r>
      <w:r w:rsidRPr="006A6B00">
        <w:rPr>
          <w:rFonts w:asciiTheme="majorHAnsi" w:eastAsia="Times New Roman" w:hAnsiTheme="majorHAnsi" w:cstheme="majorHAnsi"/>
          <w:color w:val="000000"/>
          <w:sz w:val="28"/>
          <w:szCs w:val="28"/>
          <w:lang w:val="en-US"/>
        </w:rPr>
        <w:t xml:space="preserve"> </w:t>
      </w:r>
      <w:r w:rsidR="00743B16" w:rsidRPr="006A6B00">
        <w:rPr>
          <w:rFonts w:asciiTheme="majorHAnsi" w:eastAsia="Times New Roman" w:hAnsiTheme="majorHAnsi" w:cstheme="majorHAnsi"/>
          <w:color w:val="000000"/>
          <w:sz w:val="28"/>
          <w:szCs w:val="28"/>
        </w:rPr>
        <w:t>và với thời đại công nghệ 4.0 hiện nay</w:t>
      </w:r>
      <w:r w:rsidR="007E26B1" w:rsidRPr="006A6B00">
        <w:rPr>
          <w:rFonts w:asciiTheme="majorHAnsi" w:eastAsia="Times New Roman" w:hAnsiTheme="majorHAnsi" w:cstheme="majorHAnsi"/>
          <w:color w:val="000000"/>
          <w:sz w:val="28"/>
          <w:szCs w:val="28"/>
          <w:lang w:val="en-US"/>
        </w:rPr>
        <w:t xml:space="preserve"> thì việc mọi người sử dụng các thiết bị công nghệ để tìm kiếm các nhu cầu mà họ cần trên các trang web không còn khó khăn nên việc tạo ra trang web này có thể đáp ứng được</w:t>
      </w:r>
      <w:r w:rsidR="00A432EC" w:rsidRPr="006A6B00">
        <w:rPr>
          <w:rFonts w:asciiTheme="majorHAnsi" w:eastAsia="Times New Roman" w:hAnsiTheme="majorHAnsi" w:cstheme="majorHAnsi"/>
          <w:color w:val="000000"/>
          <w:sz w:val="28"/>
          <w:szCs w:val="28"/>
          <w:lang w:val="en-US"/>
        </w:rPr>
        <w:t xml:space="preserve"> nhu cầu mua, bán của mọi người</w:t>
      </w:r>
    </w:p>
    <w:p w14:paraId="2CBF88D0" w14:textId="1DFBD419" w:rsidR="00743B16" w:rsidRPr="006A6B00" w:rsidRDefault="00AA3C2C" w:rsidP="006A6B00">
      <w:pPr>
        <w:pStyle w:val="ListParagraph"/>
        <w:numPr>
          <w:ilvl w:val="0"/>
          <w:numId w:val="1"/>
        </w:numPr>
        <w:spacing w:after="120" w:line="360" w:lineRule="auto"/>
        <w:jc w:val="both"/>
        <w:outlineLvl w:val="0"/>
        <w:rPr>
          <w:rFonts w:asciiTheme="majorHAnsi" w:hAnsiTheme="majorHAnsi" w:cstheme="majorHAnsi"/>
          <w:sz w:val="28"/>
          <w:szCs w:val="28"/>
          <w:lang w:val="en-US"/>
        </w:rPr>
      </w:pPr>
      <w:r w:rsidRPr="006A6B00">
        <w:rPr>
          <w:rFonts w:asciiTheme="majorHAnsi" w:hAnsiTheme="majorHAnsi" w:cstheme="majorHAnsi"/>
          <w:sz w:val="28"/>
          <w:szCs w:val="28"/>
          <w:lang w:val="en-US"/>
        </w:rPr>
        <w:t>M</w:t>
      </w:r>
      <w:r w:rsidRPr="006A6B00">
        <w:rPr>
          <w:rFonts w:asciiTheme="majorHAnsi" w:hAnsiTheme="majorHAnsi" w:cstheme="majorHAnsi"/>
          <w:sz w:val="28"/>
          <w:szCs w:val="28"/>
          <w:lang w:val="en-US"/>
        </w:rPr>
        <w:t>ụ</w:t>
      </w:r>
      <w:r w:rsidRPr="006A6B00">
        <w:rPr>
          <w:rFonts w:asciiTheme="majorHAnsi" w:hAnsiTheme="majorHAnsi" w:cstheme="majorHAnsi"/>
          <w:sz w:val="28"/>
          <w:szCs w:val="28"/>
          <w:lang w:val="en-US"/>
        </w:rPr>
        <w:t>c tiêu</w:t>
      </w:r>
    </w:p>
    <w:p w14:paraId="6FB1491E" w14:textId="055EC72B" w:rsidR="00AA3C2C" w:rsidRPr="006A6B00" w:rsidRDefault="00AA3C2C" w:rsidP="006A6B00">
      <w:pPr>
        <w:pStyle w:val="ListParagraph"/>
        <w:numPr>
          <w:ilvl w:val="0"/>
          <w:numId w:val="3"/>
        </w:numPr>
        <w:spacing w:line="360" w:lineRule="auto"/>
        <w:rPr>
          <w:rFonts w:asciiTheme="majorHAnsi" w:hAnsiTheme="majorHAnsi" w:cstheme="majorHAnsi"/>
          <w:sz w:val="28"/>
          <w:szCs w:val="28"/>
          <w:lang w:val="en-US"/>
        </w:rPr>
      </w:pPr>
      <w:r w:rsidRPr="006A6B00">
        <w:rPr>
          <w:rFonts w:asciiTheme="majorHAnsi" w:hAnsiTheme="majorHAnsi" w:cstheme="majorHAnsi"/>
          <w:sz w:val="28"/>
          <w:szCs w:val="28"/>
          <w:lang w:val="en-US"/>
        </w:rPr>
        <w:t>Giúp những người cần mua nhà, đất có thể tìm được những căn nhà, mảnh đất mà họ cần với giá cả hợp lí, tiết kiệm thời gian</w:t>
      </w:r>
      <w:r w:rsidR="006112FF" w:rsidRPr="006A6B00">
        <w:rPr>
          <w:rFonts w:asciiTheme="majorHAnsi" w:hAnsiTheme="majorHAnsi" w:cstheme="majorHAnsi"/>
          <w:sz w:val="28"/>
          <w:szCs w:val="28"/>
          <w:lang w:val="en-US"/>
        </w:rPr>
        <w:t>.</w:t>
      </w:r>
    </w:p>
    <w:p w14:paraId="7DDBC62E" w14:textId="1CB2A1E6" w:rsidR="00AA3C2C" w:rsidRPr="006A6B00" w:rsidRDefault="00AA3C2C" w:rsidP="006A6B00">
      <w:pPr>
        <w:pStyle w:val="ListParagraph"/>
        <w:numPr>
          <w:ilvl w:val="0"/>
          <w:numId w:val="3"/>
        </w:numPr>
        <w:spacing w:line="360" w:lineRule="auto"/>
        <w:rPr>
          <w:rFonts w:asciiTheme="majorHAnsi" w:hAnsiTheme="majorHAnsi" w:cstheme="majorHAnsi"/>
          <w:sz w:val="28"/>
          <w:szCs w:val="28"/>
          <w:lang w:val="en-US"/>
        </w:rPr>
      </w:pPr>
      <w:r w:rsidRPr="006A6B00">
        <w:rPr>
          <w:rFonts w:asciiTheme="majorHAnsi" w:hAnsiTheme="majorHAnsi" w:cstheme="majorHAnsi"/>
          <w:sz w:val="28"/>
          <w:szCs w:val="28"/>
          <w:lang w:val="en-US"/>
        </w:rPr>
        <w:t xml:space="preserve">Giúp những người cần </w:t>
      </w:r>
      <w:r w:rsidRPr="006A6B00">
        <w:rPr>
          <w:rFonts w:asciiTheme="majorHAnsi" w:hAnsiTheme="majorHAnsi" w:cstheme="majorHAnsi"/>
          <w:sz w:val="28"/>
          <w:szCs w:val="28"/>
          <w:lang w:val="en-US"/>
        </w:rPr>
        <w:t>bán</w:t>
      </w:r>
      <w:r w:rsidRPr="006A6B00">
        <w:rPr>
          <w:rFonts w:asciiTheme="majorHAnsi" w:hAnsiTheme="majorHAnsi" w:cstheme="majorHAnsi"/>
          <w:sz w:val="28"/>
          <w:szCs w:val="28"/>
          <w:lang w:val="en-US"/>
        </w:rPr>
        <w:t xml:space="preserve"> nhà, đất có thể</w:t>
      </w:r>
      <w:r w:rsidRPr="006A6B00">
        <w:rPr>
          <w:rFonts w:asciiTheme="majorHAnsi" w:hAnsiTheme="majorHAnsi" w:cstheme="majorHAnsi"/>
          <w:sz w:val="28"/>
          <w:szCs w:val="28"/>
          <w:lang w:val="en-US"/>
        </w:rPr>
        <w:t xml:space="preserve"> bán với giá cao hơn</w:t>
      </w:r>
      <w:r w:rsidR="00003B39" w:rsidRPr="006A6B00">
        <w:rPr>
          <w:rFonts w:asciiTheme="majorHAnsi" w:hAnsiTheme="majorHAnsi" w:cstheme="majorHAnsi"/>
          <w:sz w:val="28"/>
          <w:szCs w:val="28"/>
          <w:lang w:val="en-US"/>
        </w:rPr>
        <w:t>,</w:t>
      </w:r>
      <w:r w:rsidRPr="006A6B00">
        <w:rPr>
          <w:rFonts w:asciiTheme="majorHAnsi" w:hAnsiTheme="majorHAnsi" w:cstheme="majorHAnsi"/>
          <w:sz w:val="28"/>
          <w:szCs w:val="28"/>
          <w:lang w:val="en-US"/>
        </w:rPr>
        <w:t xml:space="preserve"> thời gian bán</w:t>
      </w:r>
      <w:r w:rsidR="00462CCE" w:rsidRPr="006A6B00">
        <w:rPr>
          <w:rFonts w:asciiTheme="majorHAnsi" w:hAnsiTheme="majorHAnsi" w:cstheme="majorHAnsi"/>
          <w:sz w:val="28"/>
          <w:szCs w:val="28"/>
          <w:lang w:val="en-US"/>
        </w:rPr>
        <w:t xml:space="preserve"> nhanh hơn, tỉ lệ bán thành công cao hơn so với việc phải đi dán quảng cáo, hay thuê các cò đất làm tốn thêm chi phí phát sinh</w:t>
      </w:r>
      <w:r w:rsidR="006112FF" w:rsidRPr="006A6B00">
        <w:rPr>
          <w:rFonts w:asciiTheme="majorHAnsi" w:hAnsiTheme="majorHAnsi" w:cstheme="majorHAnsi"/>
          <w:sz w:val="28"/>
          <w:szCs w:val="28"/>
          <w:lang w:val="en-US"/>
        </w:rPr>
        <w:t>.</w:t>
      </w:r>
    </w:p>
    <w:p w14:paraId="0BF9A2F0" w14:textId="6B693960" w:rsidR="00805861" w:rsidRPr="006A6B00" w:rsidRDefault="00805861" w:rsidP="006A6B00">
      <w:pPr>
        <w:pStyle w:val="ListParagraph"/>
        <w:numPr>
          <w:ilvl w:val="0"/>
          <w:numId w:val="1"/>
        </w:numPr>
        <w:spacing w:line="360" w:lineRule="auto"/>
        <w:outlineLvl w:val="0"/>
        <w:rPr>
          <w:rFonts w:asciiTheme="majorHAnsi" w:hAnsiTheme="majorHAnsi" w:cstheme="majorHAnsi"/>
          <w:sz w:val="28"/>
          <w:szCs w:val="28"/>
          <w:lang w:val="en-US"/>
        </w:rPr>
      </w:pPr>
      <w:r w:rsidRPr="006A6B00">
        <w:rPr>
          <w:rFonts w:asciiTheme="majorHAnsi" w:hAnsiTheme="majorHAnsi" w:cstheme="majorHAnsi"/>
          <w:sz w:val="28"/>
          <w:szCs w:val="28"/>
          <w:lang w:val="en-US"/>
        </w:rPr>
        <w:t>Chức năng cơ bản</w:t>
      </w:r>
    </w:p>
    <w:p w14:paraId="3ECAF84F" w14:textId="39612C4E" w:rsidR="00805861" w:rsidRPr="006A6B00" w:rsidRDefault="00805861" w:rsidP="006A6B00">
      <w:pPr>
        <w:pStyle w:val="ListParagraph"/>
        <w:numPr>
          <w:ilvl w:val="1"/>
          <w:numId w:val="1"/>
        </w:numPr>
        <w:spacing w:line="360" w:lineRule="auto"/>
        <w:outlineLvl w:val="1"/>
        <w:rPr>
          <w:rFonts w:asciiTheme="majorHAnsi" w:hAnsiTheme="majorHAnsi" w:cstheme="majorHAnsi"/>
          <w:sz w:val="28"/>
          <w:szCs w:val="28"/>
          <w:lang w:val="en-US"/>
        </w:rPr>
      </w:pPr>
      <w:r w:rsidRPr="006A6B00">
        <w:rPr>
          <w:rFonts w:asciiTheme="majorHAnsi" w:hAnsiTheme="majorHAnsi" w:cstheme="majorHAnsi"/>
          <w:sz w:val="28"/>
          <w:szCs w:val="28"/>
          <w:lang w:val="en-US"/>
        </w:rPr>
        <w:t>Người dùng</w:t>
      </w:r>
    </w:p>
    <w:p w14:paraId="523C04C6" w14:textId="7C0F4B71" w:rsidR="003D1DFC" w:rsidRPr="006A6B00" w:rsidRDefault="003D1DFC" w:rsidP="006A6B00">
      <w:pPr>
        <w:pStyle w:val="ListParagraph"/>
        <w:numPr>
          <w:ilvl w:val="0"/>
          <w:numId w:val="3"/>
        </w:numPr>
        <w:spacing w:line="360" w:lineRule="auto"/>
        <w:rPr>
          <w:ins w:id="4" w:author=" " w:date="2018-12-12T21:55:00Z"/>
          <w:rFonts w:asciiTheme="majorHAnsi" w:hAnsiTheme="majorHAnsi" w:cstheme="majorHAnsi"/>
          <w:sz w:val="28"/>
          <w:szCs w:val="28"/>
          <w:lang w:val="en-US"/>
          <w:rPrChange w:id="5" w:author=" " w:date="2018-12-12T21:58:00Z">
            <w:rPr>
              <w:ins w:id="6" w:author=" " w:date="2018-12-12T21:55:00Z"/>
              <w:lang w:val="en-US"/>
            </w:rPr>
          </w:rPrChange>
        </w:rPr>
      </w:pPr>
      <w:ins w:id="7" w:author=" " w:date="2018-12-12T21:55:00Z">
        <w:r w:rsidRPr="006A6B00">
          <w:rPr>
            <w:rFonts w:asciiTheme="majorHAnsi" w:hAnsiTheme="majorHAnsi" w:cstheme="majorHAnsi"/>
            <w:sz w:val="28"/>
            <w:szCs w:val="28"/>
            <w:lang w:val="en-US"/>
            <w:rPrChange w:id="8" w:author=" " w:date="2018-12-12T21:58:00Z">
              <w:rPr>
                <w:lang w:val="en-US"/>
              </w:rPr>
            </w:rPrChange>
          </w:rPr>
          <w:t>Thêm bài đăng</w:t>
        </w:r>
      </w:ins>
    </w:p>
    <w:p w14:paraId="638FFD83" w14:textId="4FBC4045" w:rsidR="003D1DFC" w:rsidRPr="006A6B00" w:rsidRDefault="003D1DFC" w:rsidP="006A6B00">
      <w:pPr>
        <w:pStyle w:val="ListParagraph"/>
        <w:numPr>
          <w:ilvl w:val="0"/>
          <w:numId w:val="3"/>
        </w:numPr>
        <w:spacing w:line="360" w:lineRule="auto"/>
        <w:rPr>
          <w:ins w:id="9" w:author=" " w:date="2018-12-12T21:55:00Z"/>
          <w:rFonts w:asciiTheme="majorHAnsi" w:hAnsiTheme="majorHAnsi" w:cstheme="majorHAnsi"/>
          <w:sz w:val="28"/>
          <w:szCs w:val="28"/>
          <w:lang w:val="en-US"/>
          <w:rPrChange w:id="10" w:author=" " w:date="2018-12-12T21:58:00Z">
            <w:rPr>
              <w:ins w:id="11" w:author=" " w:date="2018-12-12T21:55:00Z"/>
              <w:lang w:val="en-US"/>
            </w:rPr>
          </w:rPrChange>
        </w:rPr>
      </w:pPr>
      <w:ins w:id="12" w:author=" " w:date="2018-12-12T21:55:00Z">
        <w:r w:rsidRPr="006A6B00">
          <w:rPr>
            <w:rFonts w:asciiTheme="majorHAnsi" w:hAnsiTheme="majorHAnsi" w:cstheme="majorHAnsi"/>
            <w:sz w:val="28"/>
            <w:szCs w:val="28"/>
            <w:lang w:val="en-US"/>
            <w:rPrChange w:id="13" w:author=" " w:date="2018-12-12T21:58:00Z">
              <w:rPr>
                <w:lang w:val="en-US"/>
              </w:rPr>
            </w:rPrChange>
          </w:rPr>
          <w:t>Chỉnh sửa tài khoản</w:t>
        </w:r>
      </w:ins>
    </w:p>
    <w:p w14:paraId="25FD85C6" w14:textId="79404452" w:rsidR="003D1DFC" w:rsidRPr="006A6B00" w:rsidRDefault="003D1DFC" w:rsidP="006A6B00">
      <w:pPr>
        <w:pStyle w:val="ListParagraph"/>
        <w:numPr>
          <w:ilvl w:val="0"/>
          <w:numId w:val="3"/>
        </w:numPr>
        <w:spacing w:line="360" w:lineRule="auto"/>
        <w:rPr>
          <w:ins w:id="14" w:author=" " w:date="2018-12-12T21:55:00Z"/>
          <w:rFonts w:asciiTheme="majorHAnsi" w:hAnsiTheme="majorHAnsi" w:cstheme="majorHAnsi"/>
          <w:sz w:val="28"/>
          <w:szCs w:val="28"/>
          <w:lang w:val="en-US"/>
          <w:rPrChange w:id="15" w:author=" " w:date="2018-12-12T21:58:00Z">
            <w:rPr>
              <w:ins w:id="16" w:author=" " w:date="2018-12-12T21:55:00Z"/>
              <w:lang w:val="en-US"/>
            </w:rPr>
          </w:rPrChange>
        </w:rPr>
      </w:pPr>
      <w:ins w:id="17" w:author=" " w:date="2018-12-12T21:55:00Z">
        <w:r w:rsidRPr="006A6B00">
          <w:rPr>
            <w:rFonts w:asciiTheme="majorHAnsi" w:hAnsiTheme="majorHAnsi" w:cstheme="majorHAnsi"/>
            <w:sz w:val="28"/>
            <w:szCs w:val="28"/>
            <w:lang w:val="en-US"/>
            <w:rPrChange w:id="18" w:author=" " w:date="2018-12-12T21:58:00Z">
              <w:rPr>
                <w:lang w:val="en-US"/>
              </w:rPr>
            </w:rPrChange>
          </w:rPr>
          <w:t>Đăng ký tài khoản</w:t>
        </w:r>
      </w:ins>
    </w:p>
    <w:p w14:paraId="0A01C816" w14:textId="77777777" w:rsidR="003D1DFC" w:rsidRPr="006A6B00" w:rsidDel="005F5079" w:rsidRDefault="003D1DFC" w:rsidP="006A6B00">
      <w:pPr>
        <w:pStyle w:val="ListParagraph"/>
        <w:numPr>
          <w:ilvl w:val="0"/>
          <w:numId w:val="1"/>
        </w:numPr>
        <w:tabs>
          <w:tab w:val="center" w:pos="4680"/>
          <w:tab w:val="right" w:pos="9360"/>
        </w:tabs>
        <w:spacing w:after="0" w:line="360" w:lineRule="auto"/>
        <w:contextualSpacing w:val="0"/>
        <w:rPr>
          <w:del w:id="19" w:author=" " w:date="2018-12-12T21:57:00Z"/>
          <w:rFonts w:asciiTheme="majorHAnsi" w:hAnsiTheme="majorHAnsi" w:cstheme="majorHAnsi"/>
          <w:sz w:val="28"/>
          <w:szCs w:val="28"/>
          <w:rPrChange w:id="20" w:author=" " w:date="2018-12-12T21:58:00Z">
            <w:rPr>
              <w:del w:id="21" w:author=" " w:date="2018-12-12T21:57:00Z"/>
              <w:rFonts w:cstheme="majorHAnsi"/>
            </w:rPr>
          </w:rPrChange>
        </w:rPr>
        <w:pPrChange w:id="22" w:author=" " w:date="2018-12-12T21:57:00Z">
          <w:pPr>
            <w:pStyle w:val="Heading3"/>
            <w:ind w:left="1530" w:hanging="630"/>
          </w:pPr>
        </w:pPrChange>
      </w:pPr>
      <w:ins w:id="23" w:author=" " w:date="2018-12-12T21:56:00Z">
        <w:r w:rsidRPr="006A6B00">
          <w:rPr>
            <w:rFonts w:asciiTheme="majorHAnsi" w:hAnsiTheme="majorHAnsi" w:cstheme="majorHAnsi"/>
            <w:sz w:val="28"/>
            <w:szCs w:val="28"/>
            <w:lang w:val="en-US"/>
            <w:rPrChange w:id="24" w:author=" " w:date="2018-12-12T21:58:00Z">
              <w:rPr>
                <w:rFonts w:ascii="Times New Roman" w:eastAsia="Times New Roman" w:hAnsi="Times New Roman" w:cs="Times New Roman"/>
                <w:b/>
                <w:bCs/>
                <w:color w:val="000000"/>
                <w:sz w:val="28"/>
                <w:szCs w:val="28"/>
                <w:lang w:val="en-US"/>
              </w:rPr>
            </w:rPrChange>
          </w:rPr>
          <w:t xml:space="preserve">Xem các bài đăng </w:t>
        </w:r>
      </w:ins>
      <w:ins w:id="25" w:author=" " w:date="2018-12-12T21:57:00Z">
        <w:r w:rsidRPr="006A6B00">
          <w:rPr>
            <w:rFonts w:asciiTheme="majorHAnsi" w:hAnsiTheme="majorHAnsi" w:cstheme="majorHAnsi"/>
            <w:sz w:val="28"/>
            <w:szCs w:val="28"/>
            <w:lang w:val="en-US"/>
            <w:rPrChange w:id="26" w:author=" " w:date="2018-12-12T21:58:00Z">
              <w:rPr>
                <w:rFonts w:ascii="Times New Roman" w:eastAsia="Times New Roman" w:hAnsi="Times New Roman" w:cs="Times New Roman"/>
                <w:b/>
                <w:bCs/>
                <w:color w:val="000000"/>
                <w:sz w:val="28"/>
                <w:szCs w:val="28"/>
                <w:lang w:val="en-US"/>
              </w:rPr>
            </w:rPrChange>
          </w:rPr>
          <w:t>về các loại bất động sản và tìm kiếm các bài đăng theo ý muốn</w:t>
        </w:r>
      </w:ins>
    </w:p>
    <w:p w14:paraId="5FED8486" w14:textId="21BB9CAD" w:rsidR="003D1DFC" w:rsidRPr="006A6B00" w:rsidRDefault="003D1DFC" w:rsidP="006A6B00">
      <w:pPr>
        <w:pStyle w:val="ListParagraph"/>
        <w:numPr>
          <w:ilvl w:val="0"/>
          <w:numId w:val="3"/>
        </w:numPr>
        <w:spacing w:line="360" w:lineRule="auto"/>
        <w:outlineLvl w:val="1"/>
        <w:rPr>
          <w:rFonts w:asciiTheme="majorHAnsi" w:hAnsiTheme="majorHAnsi" w:cstheme="majorHAnsi"/>
          <w:sz w:val="28"/>
          <w:szCs w:val="28"/>
          <w:lang w:val="en-US"/>
        </w:rPr>
      </w:pPr>
    </w:p>
    <w:p w14:paraId="6D5881E1" w14:textId="490DFA67" w:rsidR="00343455" w:rsidRPr="006A6B00" w:rsidRDefault="00343455" w:rsidP="006A6B00">
      <w:pPr>
        <w:pStyle w:val="ListParagraph"/>
        <w:numPr>
          <w:ilvl w:val="1"/>
          <w:numId w:val="1"/>
        </w:numPr>
        <w:spacing w:line="360" w:lineRule="auto"/>
        <w:outlineLvl w:val="1"/>
        <w:rPr>
          <w:rFonts w:asciiTheme="majorHAnsi" w:hAnsiTheme="majorHAnsi" w:cstheme="majorHAnsi"/>
          <w:sz w:val="28"/>
          <w:szCs w:val="28"/>
          <w:lang w:val="en-US"/>
        </w:rPr>
      </w:pPr>
      <w:r w:rsidRPr="006A6B00">
        <w:rPr>
          <w:rFonts w:asciiTheme="majorHAnsi" w:hAnsiTheme="majorHAnsi" w:cstheme="majorHAnsi"/>
          <w:sz w:val="28"/>
          <w:szCs w:val="28"/>
          <w:lang w:val="en-US"/>
        </w:rPr>
        <w:t>Admin</w:t>
      </w:r>
    </w:p>
    <w:p w14:paraId="384C2633" w14:textId="5B382E8A" w:rsidR="00BE00D9" w:rsidRPr="006A6B00" w:rsidRDefault="00BE00D9" w:rsidP="006A6B00">
      <w:pPr>
        <w:pStyle w:val="ListParagraph"/>
        <w:numPr>
          <w:ilvl w:val="0"/>
          <w:numId w:val="3"/>
        </w:numPr>
        <w:spacing w:line="360" w:lineRule="auto"/>
        <w:rPr>
          <w:rFonts w:asciiTheme="majorHAnsi" w:hAnsiTheme="majorHAnsi" w:cstheme="majorHAnsi"/>
          <w:sz w:val="28"/>
          <w:szCs w:val="28"/>
          <w:lang w:val="en-US"/>
        </w:rPr>
      </w:pPr>
      <w:r w:rsidRPr="006A6B00">
        <w:rPr>
          <w:rFonts w:asciiTheme="majorHAnsi" w:hAnsiTheme="majorHAnsi" w:cstheme="majorHAnsi"/>
          <w:sz w:val="28"/>
          <w:szCs w:val="28"/>
          <w:lang w:val="en-US"/>
        </w:rPr>
        <w:t>Quản lý bài đăng</w:t>
      </w:r>
    </w:p>
    <w:p w14:paraId="155E5BF2" w14:textId="706821A3" w:rsidR="00BE00D9" w:rsidRPr="006A6B00" w:rsidRDefault="00BE00D9" w:rsidP="006A6B00">
      <w:pPr>
        <w:pStyle w:val="ListParagraph"/>
        <w:spacing w:line="360" w:lineRule="auto"/>
        <w:ind w:left="1080"/>
        <w:rPr>
          <w:rFonts w:asciiTheme="majorHAnsi" w:hAnsiTheme="majorHAnsi" w:cstheme="majorHAnsi"/>
          <w:sz w:val="28"/>
          <w:szCs w:val="28"/>
          <w:lang w:val="en-US"/>
        </w:rPr>
      </w:pPr>
      <w:r w:rsidRPr="006A6B00">
        <w:rPr>
          <w:rFonts w:asciiTheme="majorHAnsi" w:hAnsiTheme="majorHAnsi" w:cstheme="majorHAnsi"/>
          <w:sz w:val="28"/>
          <w:szCs w:val="28"/>
          <w:lang w:val="en-US"/>
        </w:rPr>
        <w:t>+</w:t>
      </w:r>
      <w:r w:rsidRPr="006A6B00">
        <w:rPr>
          <w:rFonts w:asciiTheme="majorHAnsi" w:hAnsiTheme="majorHAnsi" w:cstheme="majorHAnsi"/>
          <w:sz w:val="28"/>
          <w:szCs w:val="28"/>
          <w:lang w:val="en-US"/>
        </w:rPr>
        <w:tab/>
        <w:t>Xem chi tiết bài đăng</w:t>
      </w:r>
    </w:p>
    <w:p w14:paraId="0C82B945" w14:textId="3679A2AE" w:rsidR="00BE00D9" w:rsidRPr="006A6B00" w:rsidRDefault="00BE00D9" w:rsidP="006A6B00">
      <w:pPr>
        <w:pStyle w:val="ListParagraph"/>
        <w:spacing w:line="360" w:lineRule="auto"/>
        <w:ind w:left="1080"/>
        <w:rPr>
          <w:rFonts w:asciiTheme="majorHAnsi" w:hAnsiTheme="majorHAnsi" w:cstheme="majorHAnsi"/>
          <w:sz w:val="28"/>
          <w:szCs w:val="28"/>
          <w:lang w:val="en-US"/>
        </w:rPr>
      </w:pPr>
      <w:r w:rsidRPr="006A6B00">
        <w:rPr>
          <w:rFonts w:asciiTheme="majorHAnsi" w:hAnsiTheme="majorHAnsi" w:cstheme="majorHAnsi"/>
          <w:sz w:val="28"/>
          <w:szCs w:val="28"/>
          <w:lang w:val="en-US"/>
        </w:rPr>
        <w:t>+</w:t>
      </w:r>
      <w:r w:rsidRPr="006A6B00">
        <w:rPr>
          <w:rFonts w:asciiTheme="majorHAnsi" w:hAnsiTheme="majorHAnsi" w:cstheme="majorHAnsi"/>
          <w:sz w:val="28"/>
          <w:szCs w:val="28"/>
          <w:lang w:val="en-US"/>
        </w:rPr>
        <w:tab/>
        <w:t>Ẩn bài đăng</w:t>
      </w:r>
    </w:p>
    <w:p w14:paraId="7362CC38" w14:textId="4A501DE3" w:rsidR="00BE00D9" w:rsidRPr="006A6B00" w:rsidRDefault="00BE00D9" w:rsidP="006A6B00">
      <w:pPr>
        <w:pStyle w:val="ListParagraph"/>
        <w:spacing w:line="360" w:lineRule="auto"/>
        <w:ind w:left="1080"/>
        <w:rPr>
          <w:rFonts w:asciiTheme="majorHAnsi" w:hAnsiTheme="majorHAnsi" w:cstheme="majorHAnsi"/>
          <w:sz w:val="28"/>
          <w:szCs w:val="28"/>
          <w:lang w:val="en-US"/>
        </w:rPr>
      </w:pPr>
      <w:r w:rsidRPr="006A6B00">
        <w:rPr>
          <w:rFonts w:asciiTheme="majorHAnsi" w:hAnsiTheme="majorHAnsi" w:cstheme="majorHAnsi"/>
          <w:sz w:val="28"/>
          <w:szCs w:val="28"/>
          <w:lang w:val="en-US"/>
        </w:rPr>
        <w:lastRenderedPageBreak/>
        <w:t>+</w:t>
      </w:r>
      <w:r w:rsidRPr="006A6B00">
        <w:rPr>
          <w:rFonts w:asciiTheme="majorHAnsi" w:hAnsiTheme="majorHAnsi" w:cstheme="majorHAnsi"/>
          <w:sz w:val="28"/>
          <w:szCs w:val="28"/>
          <w:lang w:val="en-US"/>
        </w:rPr>
        <w:tab/>
        <w:t>Duyệt bài đăng</w:t>
      </w:r>
    </w:p>
    <w:p w14:paraId="0A140E0C" w14:textId="7E9771CA" w:rsidR="00BE00D9" w:rsidRPr="006A6B00" w:rsidRDefault="00BE00D9" w:rsidP="006A6B00">
      <w:pPr>
        <w:pStyle w:val="ListParagraph"/>
        <w:numPr>
          <w:ilvl w:val="0"/>
          <w:numId w:val="3"/>
        </w:numPr>
        <w:spacing w:line="360" w:lineRule="auto"/>
        <w:rPr>
          <w:rFonts w:asciiTheme="majorHAnsi" w:hAnsiTheme="majorHAnsi" w:cstheme="majorHAnsi"/>
          <w:sz w:val="28"/>
          <w:szCs w:val="28"/>
          <w:lang w:val="en-US"/>
        </w:rPr>
      </w:pPr>
      <w:r w:rsidRPr="006A6B00">
        <w:rPr>
          <w:rFonts w:asciiTheme="majorHAnsi" w:hAnsiTheme="majorHAnsi" w:cstheme="majorHAnsi"/>
          <w:sz w:val="28"/>
          <w:szCs w:val="28"/>
          <w:lang w:val="en-US"/>
        </w:rPr>
        <w:t>Quản lý người dùng</w:t>
      </w:r>
    </w:p>
    <w:p w14:paraId="12F55AE8" w14:textId="13B62A00" w:rsidR="00BE00D9" w:rsidRPr="006A6B00" w:rsidRDefault="00BE00D9" w:rsidP="006A6B00">
      <w:pPr>
        <w:pStyle w:val="ListParagraph"/>
        <w:spacing w:line="360" w:lineRule="auto"/>
        <w:ind w:left="1080"/>
        <w:rPr>
          <w:rFonts w:asciiTheme="majorHAnsi" w:hAnsiTheme="majorHAnsi" w:cstheme="majorHAnsi"/>
          <w:sz w:val="28"/>
          <w:szCs w:val="28"/>
          <w:lang w:val="en-US"/>
        </w:rPr>
      </w:pPr>
      <w:r w:rsidRPr="006A6B00">
        <w:rPr>
          <w:rFonts w:asciiTheme="majorHAnsi" w:hAnsiTheme="majorHAnsi" w:cstheme="majorHAnsi"/>
          <w:sz w:val="28"/>
          <w:szCs w:val="28"/>
          <w:lang w:val="en-US"/>
        </w:rPr>
        <w:t>+</w:t>
      </w:r>
      <w:r w:rsidRPr="006A6B00">
        <w:rPr>
          <w:rFonts w:asciiTheme="majorHAnsi" w:hAnsiTheme="majorHAnsi" w:cstheme="majorHAnsi"/>
          <w:sz w:val="28"/>
          <w:szCs w:val="28"/>
          <w:lang w:val="en-US"/>
        </w:rPr>
        <w:tab/>
        <w:t>Xem thông tin</w:t>
      </w:r>
    </w:p>
    <w:p w14:paraId="4E760B34" w14:textId="355AD047" w:rsidR="00BE00D9" w:rsidRPr="006A6B00" w:rsidRDefault="00BE00D9" w:rsidP="006A6B00">
      <w:pPr>
        <w:pStyle w:val="ListParagraph"/>
        <w:spacing w:line="360" w:lineRule="auto"/>
        <w:ind w:left="1080"/>
        <w:rPr>
          <w:rFonts w:asciiTheme="majorHAnsi" w:hAnsiTheme="majorHAnsi" w:cstheme="majorHAnsi"/>
          <w:sz w:val="28"/>
          <w:szCs w:val="28"/>
          <w:lang w:val="en-US"/>
        </w:rPr>
      </w:pPr>
      <w:r w:rsidRPr="006A6B00">
        <w:rPr>
          <w:rFonts w:asciiTheme="majorHAnsi" w:hAnsiTheme="majorHAnsi" w:cstheme="majorHAnsi"/>
          <w:sz w:val="28"/>
          <w:szCs w:val="28"/>
          <w:lang w:val="en-US"/>
        </w:rPr>
        <w:t>+</w:t>
      </w:r>
      <w:r w:rsidRPr="006A6B00">
        <w:rPr>
          <w:rFonts w:asciiTheme="majorHAnsi" w:hAnsiTheme="majorHAnsi" w:cstheme="majorHAnsi"/>
          <w:sz w:val="28"/>
          <w:szCs w:val="28"/>
          <w:lang w:val="en-US"/>
        </w:rPr>
        <w:tab/>
        <w:t>Sửa thông tin</w:t>
      </w:r>
    </w:p>
    <w:p w14:paraId="77F51173" w14:textId="70D41068" w:rsidR="00BE00D9" w:rsidRPr="006A6B00" w:rsidRDefault="00BE00D9" w:rsidP="006A6B00">
      <w:pPr>
        <w:pStyle w:val="ListParagraph"/>
        <w:spacing w:line="360" w:lineRule="auto"/>
        <w:ind w:left="1080"/>
        <w:rPr>
          <w:rFonts w:asciiTheme="majorHAnsi" w:hAnsiTheme="majorHAnsi" w:cstheme="majorHAnsi"/>
          <w:sz w:val="28"/>
          <w:szCs w:val="28"/>
          <w:lang w:val="en-US"/>
        </w:rPr>
      </w:pPr>
      <w:r w:rsidRPr="006A6B00">
        <w:rPr>
          <w:rFonts w:asciiTheme="majorHAnsi" w:hAnsiTheme="majorHAnsi" w:cstheme="majorHAnsi"/>
          <w:sz w:val="28"/>
          <w:szCs w:val="28"/>
          <w:lang w:val="en-US"/>
        </w:rPr>
        <w:t>+</w:t>
      </w:r>
      <w:r w:rsidRPr="006A6B00">
        <w:rPr>
          <w:rFonts w:asciiTheme="majorHAnsi" w:hAnsiTheme="majorHAnsi" w:cstheme="majorHAnsi"/>
          <w:sz w:val="28"/>
          <w:szCs w:val="28"/>
          <w:lang w:val="en-US"/>
        </w:rPr>
        <w:tab/>
        <w:t>Khóa tài khoản</w:t>
      </w:r>
    </w:p>
    <w:p w14:paraId="128667EF" w14:textId="7A795089" w:rsidR="00536932" w:rsidRPr="006A6B00" w:rsidRDefault="00536932" w:rsidP="006A6B00">
      <w:pPr>
        <w:pStyle w:val="ListParagraph"/>
        <w:numPr>
          <w:ilvl w:val="0"/>
          <w:numId w:val="3"/>
        </w:numPr>
        <w:spacing w:line="360" w:lineRule="auto"/>
        <w:rPr>
          <w:rFonts w:asciiTheme="majorHAnsi" w:hAnsiTheme="majorHAnsi" w:cstheme="majorHAnsi"/>
          <w:sz w:val="28"/>
          <w:szCs w:val="28"/>
          <w:lang w:val="en-US"/>
        </w:rPr>
      </w:pPr>
      <w:r w:rsidRPr="006A6B00">
        <w:rPr>
          <w:rFonts w:asciiTheme="majorHAnsi" w:hAnsiTheme="majorHAnsi" w:cstheme="majorHAnsi"/>
          <w:sz w:val="28"/>
          <w:szCs w:val="28"/>
          <w:lang w:val="en-US"/>
        </w:rPr>
        <w:t>Quản lý admin</w:t>
      </w:r>
    </w:p>
    <w:p w14:paraId="1B1383AB" w14:textId="6B07ED85" w:rsidR="00536932" w:rsidRPr="006A6B00" w:rsidRDefault="00536932" w:rsidP="006A6B00">
      <w:pPr>
        <w:pStyle w:val="ListParagraph"/>
        <w:spacing w:line="360" w:lineRule="auto"/>
        <w:ind w:left="1080"/>
        <w:rPr>
          <w:rFonts w:asciiTheme="majorHAnsi" w:hAnsiTheme="majorHAnsi" w:cstheme="majorHAnsi"/>
          <w:sz w:val="28"/>
          <w:szCs w:val="28"/>
          <w:lang w:val="en-US"/>
        </w:rPr>
      </w:pPr>
      <w:r w:rsidRPr="006A6B00">
        <w:rPr>
          <w:rFonts w:asciiTheme="majorHAnsi" w:hAnsiTheme="majorHAnsi" w:cstheme="majorHAnsi"/>
          <w:sz w:val="28"/>
          <w:szCs w:val="28"/>
          <w:lang w:val="en-US"/>
        </w:rPr>
        <w:t>+</w:t>
      </w:r>
      <w:r w:rsidRPr="006A6B00">
        <w:rPr>
          <w:rFonts w:asciiTheme="majorHAnsi" w:hAnsiTheme="majorHAnsi" w:cstheme="majorHAnsi"/>
          <w:sz w:val="28"/>
          <w:szCs w:val="28"/>
          <w:lang w:val="en-US"/>
        </w:rPr>
        <w:tab/>
        <w:t>Thêm admin</w:t>
      </w:r>
    </w:p>
    <w:p w14:paraId="2A2FF77C" w14:textId="0C492D70" w:rsidR="00536932" w:rsidRDefault="00536932" w:rsidP="006A6B00">
      <w:pPr>
        <w:pStyle w:val="ListParagraph"/>
        <w:spacing w:line="360" w:lineRule="auto"/>
        <w:ind w:left="1080"/>
        <w:rPr>
          <w:rFonts w:asciiTheme="majorHAnsi" w:hAnsiTheme="majorHAnsi" w:cstheme="majorHAnsi"/>
          <w:sz w:val="28"/>
          <w:szCs w:val="28"/>
          <w:lang w:val="en-US"/>
        </w:rPr>
      </w:pPr>
      <w:r w:rsidRPr="006A6B00">
        <w:rPr>
          <w:rFonts w:asciiTheme="majorHAnsi" w:hAnsiTheme="majorHAnsi" w:cstheme="majorHAnsi"/>
          <w:sz w:val="28"/>
          <w:szCs w:val="28"/>
          <w:lang w:val="en-US"/>
        </w:rPr>
        <w:t>+</w:t>
      </w:r>
      <w:r w:rsidRPr="006A6B00">
        <w:rPr>
          <w:rFonts w:asciiTheme="majorHAnsi" w:hAnsiTheme="majorHAnsi" w:cstheme="majorHAnsi"/>
          <w:sz w:val="28"/>
          <w:szCs w:val="28"/>
          <w:lang w:val="en-US"/>
        </w:rPr>
        <w:tab/>
        <w:t>Xóa admin</w:t>
      </w:r>
    </w:p>
    <w:p w14:paraId="5BA3A4D2" w14:textId="02BC5066" w:rsidR="0080323D" w:rsidRPr="002E08DE" w:rsidRDefault="00FE15B1" w:rsidP="0080323D">
      <w:pPr>
        <w:pStyle w:val="ListParagraph"/>
        <w:numPr>
          <w:ilvl w:val="0"/>
          <w:numId w:val="1"/>
        </w:numPr>
        <w:spacing w:line="360" w:lineRule="auto"/>
        <w:outlineLvl w:val="0"/>
        <w:rPr>
          <w:rFonts w:asciiTheme="majorHAnsi" w:hAnsiTheme="majorHAnsi" w:cstheme="majorHAnsi"/>
          <w:sz w:val="28"/>
          <w:szCs w:val="28"/>
          <w:lang w:val="en-US"/>
        </w:rPr>
      </w:pPr>
      <w:r>
        <w:rPr>
          <w:lang w:val="en-US"/>
        </w:rPr>
        <w:t>Use case diagram</w:t>
      </w:r>
    </w:p>
    <w:p w14:paraId="0D64F7EE" w14:textId="77777777" w:rsidR="002E08DE" w:rsidRPr="0080323D" w:rsidRDefault="002E08DE" w:rsidP="002E08DE">
      <w:pPr>
        <w:pStyle w:val="ListParagraph"/>
        <w:spacing w:line="360" w:lineRule="auto"/>
        <w:outlineLvl w:val="0"/>
        <w:rPr>
          <w:rFonts w:asciiTheme="majorHAnsi" w:hAnsiTheme="majorHAnsi" w:cstheme="majorHAnsi"/>
          <w:sz w:val="28"/>
          <w:szCs w:val="28"/>
          <w:lang w:val="en-US"/>
        </w:rPr>
      </w:pPr>
    </w:p>
    <w:p w14:paraId="571CC364" w14:textId="06A9E132" w:rsidR="00FE15B1" w:rsidRDefault="002E08DE" w:rsidP="0080323D">
      <w:pPr>
        <w:pStyle w:val="ListParagraph"/>
        <w:spacing w:line="360" w:lineRule="auto"/>
        <w:rPr>
          <w:rFonts w:asciiTheme="majorHAnsi" w:hAnsiTheme="majorHAnsi" w:cstheme="majorHAnsi"/>
          <w:sz w:val="28"/>
          <w:szCs w:val="28"/>
          <w:lang w:val="en-US"/>
        </w:rPr>
      </w:pPr>
      <w:r>
        <w:rPr>
          <w:noProof/>
          <w:lang w:val="en-GB" w:eastAsia="en-GB"/>
        </w:rPr>
        <w:drawing>
          <wp:inline distT="0" distB="0" distL="0" distR="0" wp14:anchorId="3E30F11D" wp14:editId="778CA181">
            <wp:extent cx="5731510" cy="38207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820795"/>
                    </a:xfrm>
                    <a:prstGeom prst="rect">
                      <a:avLst/>
                    </a:prstGeom>
                  </pic:spPr>
                </pic:pic>
              </a:graphicData>
            </a:graphic>
          </wp:inline>
        </w:drawing>
      </w:r>
    </w:p>
    <w:p w14:paraId="1DABE175" w14:textId="227D362B" w:rsidR="0080323D" w:rsidRDefault="0080323D" w:rsidP="0080323D">
      <w:pPr>
        <w:pStyle w:val="Caption"/>
        <w:rPr>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ab/>
      </w:r>
      <w:r w:rsidR="002E08DE">
        <w:rPr>
          <w:rFonts w:asciiTheme="majorHAnsi" w:hAnsiTheme="majorHAnsi" w:cstheme="majorHAnsi"/>
          <w:sz w:val="28"/>
          <w:szCs w:val="28"/>
          <w:lang w:val="en-US"/>
        </w:rPr>
        <w:tab/>
      </w:r>
      <w:r>
        <w:rPr>
          <w:rFonts w:asciiTheme="majorHAnsi" w:hAnsiTheme="majorHAnsi" w:cstheme="majorHAnsi"/>
          <w:sz w:val="28"/>
          <w:szCs w:val="28"/>
          <w:lang w:val="en-US"/>
        </w:rPr>
        <w:tab/>
      </w:r>
      <w:r>
        <w:t xml:space="preserve">Hình </w:t>
      </w:r>
      <w:r>
        <w:fldChar w:fldCharType="begin"/>
      </w:r>
      <w:r>
        <w:instrText xml:space="preserve"> SEQ Hình \* ARABIC </w:instrText>
      </w:r>
      <w:r>
        <w:fldChar w:fldCharType="separate"/>
      </w:r>
      <w:r>
        <w:rPr>
          <w:noProof/>
        </w:rPr>
        <w:t>1</w:t>
      </w:r>
      <w:r>
        <w:fldChar w:fldCharType="end"/>
      </w:r>
      <w:r>
        <w:rPr>
          <w:lang w:val="en-US"/>
        </w:rPr>
        <w:t>. Use case diagram</w:t>
      </w:r>
    </w:p>
    <w:p w14:paraId="2353CB73" w14:textId="039F3EDE" w:rsidR="00A15020" w:rsidRDefault="00A15020" w:rsidP="00A15020">
      <w:pPr>
        <w:rPr>
          <w:lang w:val="en-US"/>
        </w:rPr>
      </w:pPr>
    </w:p>
    <w:p w14:paraId="0F3B8B77" w14:textId="7862C7E4" w:rsidR="00A15020" w:rsidRDefault="002E08DE" w:rsidP="00A15020">
      <w:pPr>
        <w:pStyle w:val="Caption"/>
        <w:rPr>
          <w:rFonts w:asciiTheme="majorHAnsi" w:hAnsiTheme="majorHAnsi" w:cstheme="majorHAnsi"/>
          <w:sz w:val="26"/>
          <w:szCs w:val="26"/>
          <w:lang w:val="en-US"/>
        </w:rPr>
      </w:pPr>
      <w:r>
        <w:rPr>
          <w:lang w:val="en-US"/>
        </w:rPr>
        <w:tab/>
      </w:r>
      <w:r>
        <w:rPr>
          <w:lang w:val="en-US"/>
        </w:rPr>
        <w:tab/>
      </w:r>
      <w:r w:rsidR="00A15020">
        <w:t xml:space="preserve">Bảng </w:t>
      </w:r>
      <w:r w:rsidR="00A15020">
        <w:fldChar w:fldCharType="begin"/>
      </w:r>
      <w:r w:rsidR="00A15020">
        <w:instrText xml:space="preserve"> SEQ Bảng \* ARABIC </w:instrText>
      </w:r>
      <w:r w:rsidR="00A15020">
        <w:fldChar w:fldCharType="separate"/>
      </w:r>
      <w:r w:rsidR="00A15020">
        <w:rPr>
          <w:noProof/>
        </w:rPr>
        <w:t>1</w:t>
      </w:r>
      <w:r w:rsidR="00A15020">
        <w:fldChar w:fldCharType="end"/>
      </w:r>
      <w:r w:rsidR="00A15020">
        <w:rPr>
          <w:lang w:val="en-US"/>
        </w:rPr>
        <w:t xml:space="preserve">. </w:t>
      </w:r>
      <w:r w:rsidR="00A15020" w:rsidRPr="002376B7">
        <w:rPr>
          <w:rFonts w:asciiTheme="majorHAnsi" w:hAnsiTheme="majorHAnsi" w:cstheme="majorHAnsi"/>
          <w:sz w:val="26"/>
          <w:szCs w:val="26"/>
          <w:lang w:val="en-US"/>
        </w:rPr>
        <w:t>Bảng mô tả các actor trong use case diagram</w:t>
      </w:r>
    </w:p>
    <w:tbl>
      <w:tblPr>
        <w:tblStyle w:val="GridTable6Colorful-Accent1"/>
        <w:tblW w:w="10207" w:type="dxa"/>
        <w:tblInd w:w="-431" w:type="dxa"/>
        <w:tblLook w:val="04A0" w:firstRow="1" w:lastRow="0" w:firstColumn="1" w:lastColumn="0" w:noHBand="0" w:noVBand="1"/>
      </w:tblPr>
      <w:tblGrid>
        <w:gridCol w:w="994"/>
        <w:gridCol w:w="1559"/>
        <w:gridCol w:w="7654"/>
      </w:tblGrid>
      <w:tr w:rsidR="002E08DE" w:rsidRPr="002376B7" w14:paraId="38D2B28E" w14:textId="77777777" w:rsidTr="002E08DE">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994" w:type="dxa"/>
            <w:vAlign w:val="center"/>
            <w:hideMark/>
          </w:tcPr>
          <w:p w14:paraId="4A11ABD9" w14:textId="77777777" w:rsidR="002E08DE" w:rsidRPr="002376B7" w:rsidRDefault="002E08DE" w:rsidP="002E08DE">
            <w:pPr>
              <w:spacing w:after="120" w:line="360" w:lineRule="auto"/>
              <w:jc w:val="center"/>
              <w:rPr>
                <w:rFonts w:asciiTheme="majorHAnsi" w:eastAsia="Times New Roman" w:hAnsiTheme="majorHAnsi" w:cstheme="majorHAnsi"/>
                <w:sz w:val="26"/>
                <w:szCs w:val="26"/>
                <w:lang w:val="en-US"/>
              </w:rPr>
            </w:pPr>
            <w:r w:rsidRPr="002376B7">
              <w:rPr>
                <w:rFonts w:asciiTheme="majorHAnsi" w:eastAsia="Times New Roman" w:hAnsiTheme="majorHAnsi" w:cstheme="majorHAnsi"/>
                <w:color w:val="000000"/>
                <w:sz w:val="26"/>
                <w:szCs w:val="26"/>
                <w:lang w:val="en-US"/>
              </w:rPr>
              <w:t>TT</w:t>
            </w:r>
          </w:p>
        </w:tc>
        <w:tc>
          <w:tcPr>
            <w:tcW w:w="1559" w:type="dxa"/>
            <w:vAlign w:val="center"/>
            <w:hideMark/>
          </w:tcPr>
          <w:p w14:paraId="22FA8A43" w14:textId="77777777" w:rsidR="002E08DE" w:rsidRPr="002376B7" w:rsidRDefault="002E08DE" w:rsidP="002E08DE">
            <w:pPr>
              <w:spacing w:after="120"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sz w:val="26"/>
                <w:szCs w:val="26"/>
                <w:lang w:val="en-US"/>
              </w:rPr>
            </w:pPr>
            <w:r w:rsidRPr="002376B7">
              <w:rPr>
                <w:rFonts w:asciiTheme="majorHAnsi" w:eastAsia="Times New Roman" w:hAnsiTheme="majorHAnsi" w:cstheme="majorHAnsi"/>
                <w:color w:val="000000"/>
                <w:sz w:val="26"/>
                <w:szCs w:val="26"/>
                <w:lang w:val="en-US"/>
              </w:rPr>
              <w:t>Tên Actor</w:t>
            </w:r>
          </w:p>
        </w:tc>
        <w:tc>
          <w:tcPr>
            <w:tcW w:w="7654" w:type="dxa"/>
            <w:vAlign w:val="center"/>
            <w:hideMark/>
          </w:tcPr>
          <w:p w14:paraId="0096EB6F" w14:textId="77777777" w:rsidR="002E08DE" w:rsidRPr="002376B7" w:rsidRDefault="002E08DE" w:rsidP="002E08DE">
            <w:pPr>
              <w:spacing w:after="120"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sz w:val="26"/>
                <w:szCs w:val="26"/>
                <w:lang w:val="en-US"/>
              </w:rPr>
            </w:pPr>
            <w:r w:rsidRPr="002376B7">
              <w:rPr>
                <w:rFonts w:asciiTheme="majorHAnsi" w:eastAsia="Times New Roman" w:hAnsiTheme="majorHAnsi" w:cstheme="majorHAnsi"/>
                <w:color w:val="000000"/>
                <w:sz w:val="26"/>
                <w:szCs w:val="26"/>
                <w:lang w:val="en-US"/>
              </w:rPr>
              <w:t>Ý nghĩa</w:t>
            </w:r>
          </w:p>
        </w:tc>
      </w:tr>
      <w:tr w:rsidR="002E08DE" w:rsidRPr="002376B7" w14:paraId="24747157" w14:textId="77777777" w:rsidTr="002E08DE">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994" w:type="dxa"/>
            <w:vAlign w:val="center"/>
            <w:hideMark/>
          </w:tcPr>
          <w:p w14:paraId="0618B208" w14:textId="77777777" w:rsidR="002E08DE" w:rsidRPr="002376B7" w:rsidRDefault="002E08DE" w:rsidP="002E08DE">
            <w:pPr>
              <w:spacing w:after="120" w:line="360" w:lineRule="auto"/>
              <w:rPr>
                <w:rFonts w:asciiTheme="majorHAnsi" w:eastAsia="Times New Roman" w:hAnsiTheme="majorHAnsi" w:cstheme="majorHAnsi"/>
                <w:sz w:val="26"/>
                <w:szCs w:val="26"/>
                <w:lang w:val="en-US"/>
              </w:rPr>
            </w:pPr>
            <w:r w:rsidRPr="002376B7">
              <w:rPr>
                <w:rFonts w:asciiTheme="majorHAnsi" w:eastAsia="Times New Roman" w:hAnsiTheme="majorHAnsi" w:cstheme="majorHAnsi"/>
                <w:color w:val="000000"/>
                <w:sz w:val="26"/>
                <w:szCs w:val="26"/>
                <w:lang w:val="en-US"/>
              </w:rPr>
              <w:lastRenderedPageBreak/>
              <w:t>1</w:t>
            </w:r>
          </w:p>
        </w:tc>
        <w:tc>
          <w:tcPr>
            <w:tcW w:w="1559" w:type="dxa"/>
            <w:vAlign w:val="center"/>
            <w:hideMark/>
          </w:tcPr>
          <w:p w14:paraId="7C727D92" w14:textId="77777777" w:rsidR="002E08DE" w:rsidRPr="002376B7" w:rsidRDefault="002E08DE" w:rsidP="002E08DE">
            <w:pPr>
              <w:spacing w:after="120" w:line="36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auto"/>
                <w:sz w:val="26"/>
                <w:szCs w:val="26"/>
                <w:lang w:val="en-US"/>
              </w:rPr>
            </w:pPr>
            <w:r w:rsidRPr="002376B7">
              <w:rPr>
                <w:rFonts w:asciiTheme="majorHAnsi" w:eastAsia="Times New Roman" w:hAnsiTheme="majorHAnsi" w:cstheme="majorHAnsi"/>
                <w:color w:val="auto"/>
                <w:sz w:val="26"/>
                <w:szCs w:val="26"/>
                <w:lang w:val="en-US"/>
              </w:rPr>
              <w:t>Guest</w:t>
            </w:r>
          </w:p>
        </w:tc>
        <w:tc>
          <w:tcPr>
            <w:tcW w:w="7654" w:type="dxa"/>
            <w:vAlign w:val="center"/>
            <w:hideMark/>
          </w:tcPr>
          <w:p w14:paraId="4F4851BC" w14:textId="7D75DD01" w:rsidR="002E08DE" w:rsidRPr="002376B7" w:rsidRDefault="002E08DE" w:rsidP="00206759">
            <w:pPr>
              <w:spacing w:after="120" w:line="36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6"/>
                <w:szCs w:val="26"/>
                <w:lang w:val="en-US"/>
              </w:rPr>
            </w:pPr>
            <w:r w:rsidRPr="002376B7">
              <w:rPr>
                <w:rFonts w:asciiTheme="majorHAnsi" w:eastAsia="Times New Roman" w:hAnsiTheme="majorHAnsi" w:cstheme="majorHAnsi"/>
                <w:color w:val="000000"/>
                <w:sz w:val="26"/>
                <w:szCs w:val="26"/>
                <w:lang w:val="en-US"/>
              </w:rPr>
              <w:t>Người dùng truy cập trang web, sử dụng trang web để tra cứu về bất động sản</w:t>
            </w:r>
            <w:r w:rsidR="00107349">
              <w:rPr>
                <w:rFonts w:asciiTheme="majorHAnsi" w:eastAsia="Times New Roman" w:hAnsiTheme="majorHAnsi" w:cstheme="majorHAnsi"/>
                <w:color w:val="000000"/>
                <w:sz w:val="26"/>
                <w:szCs w:val="26"/>
                <w:lang w:val="en-US"/>
              </w:rPr>
              <w:t>, có thể đăng ký và đăng nhập</w:t>
            </w:r>
          </w:p>
        </w:tc>
      </w:tr>
      <w:tr w:rsidR="002E08DE" w:rsidRPr="002376B7" w14:paraId="5C85326A" w14:textId="77777777" w:rsidTr="002E08DE">
        <w:trPr>
          <w:trHeight w:val="940"/>
        </w:trPr>
        <w:tc>
          <w:tcPr>
            <w:cnfStyle w:val="001000000000" w:firstRow="0" w:lastRow="0" w:firstColumn="1" w:lastColumn="0" w:oddVBand="0" w:evenVBand="0" w:oddHBand="0" w:evenHBand="0" w:firstRowFirstColumn="0" w:firstRowLastColumn="0" w:lastRowFirstColumn="0" w:lastRowLastColumn="0"/>
            <w:tcW w:w="994" w:type="dxa"/>
            <w:vAlign w:val="center"/>
            <w:hideMark/>
          </w:tcPr>
          <w:p w14:paraId="222CDA7E" w14:textId="77777777" w:rsidR="002E08DE" w:rsidRPr="002376B7" w:rsidRDefault="002E08DE" w:rsidP="002E08DE">
            <w:pPr>
              <w:spacing w:after="120" w:line="360" w:lineRule="auto"/>
              <w:rPr>
                <w:rFonts w:asciiTheme="majorHAnsi" w:eastAsia="Times New Roman" w:hAnsiTheme="majorHAnsi" w:cstheme="majorHAnsi"/>
                <w:sz w:val="26"/>
                <w:szCs w:val="26"/>
                <w:lang w:val="en-US"/>
              </w:rPr>
            </w:pPr>
            <w:r w:rsidRPr="002376B7">
              <w:rPr>
                <w:rFonts w:asciiTheme="majorHAnsi" w:eastAsia="Times New Roman" w:hAnsiTheme="majorHAnsi" w:cstheme="majorHAnsi"/>
                <w:color w:val="000000"/>
                <w:sz w:val="26"/>
                <w:szCs w:val="26"/>
                <w:lang w:val="en-US"/>
              </w:rPr>
              <w:t>2</w:t>
            </w:r>
          </w:p>
        </w:tc>
        <w:tc>
          <w:tcPr>
            <w:tcW w:w="1559" w:type="dxa"/>
            <w:vAlign w:val="center"/>
            <w:hideMark/>
          </w:tcPr>
          <w:p w14:paraId="2DC6DCFB" w14:textId="74D1C797" w:rsidR="002E08DE" w:rsidRPr="002376B7" w:rsidRDefault="002E08DE" w:rsidP="002E08DE">
            <w:pPr>
              <w:spacing w:after="120" w:line="36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6"/>
                <w:szCs w:val="26"/>
                <w:lang w:val="en-US"/>
              </w:rPr>
            </w:pPr>
            <w:r>
              <w:rPr>
                <w:rFonts w:asciiTheme="majorHAnsi" w:eastAsia="Times New Roman" w:hAnsiTheme="majorHAnsi" w:cstheme="majorHAnsi"/>
                <w:color w:val="000000"/>
                <w:sz w:val="26"/>
                <w:szCs w:val="26"/>
                <w:lang w:val="en-US"/>
              </w:rPr>
              <w:t>U</w:t>
            </w:r>
            <w:r w:rsidR="00107349">
              <w:rPr>
                <w:rFonts w:asciiTheme="majorHAnsi" w:eastAsia="Times New Roman" w:hAnsiTheme="majorHAnsi" w:cstheme="majorHAnsi"/>
                <w:color w:val="000000"/>
                <w:sz w:val="26"/>
                <w:szCs w:val="26"/>
                <w:lang w:val="en-US"/>
              </w:rPr>
              <w:t>ser</w:t>
            </w:r>
          </w:p>
        </w:tc>
        <w:tc>
          <w:tcPr>
            <w:tcW w:w="7654" w:type="dxa"/>
            <w:vAlign w:val="center"/>
            <w:hideMark/>
          </w:tcPr>
          <w:p w14:paraId="41184E6B" w14:textId="56AA980A" w:rsidR="002E08DE" w:rsidRPr="002376B7" w:rsidRDefault="002E08DE" w:rsidP="00916E5A">
            <w:pPr>
              <w:spacing w:after="120" w:line="36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6"/>
                <w:szCs w:val="26"/>
                <w:lang w:val="en-US"/>
              </w:rPr>
            </w:pPr>
            <w:r w:rsidRPr="002376B7">
              <w:rPr>
                <w:rFonts w:asciiTheme="majorHAnsi" w:eastAsia="Times New Roman" w:hAnsiTheme="majorHAnsi" w:cstheme="majorHAnsi"/>
                <w:color w:val="000000"/>
                <w:sz w:val="26"/>
                <w:szCs w:val="26"/>
                <w:lang w:val="en-US"/>
              </w:rPr>
              <w:t xml:space="preserve">Người dùng đã đăng </w:t>
            </w:r>
            <w:r w:rsidR="00916E5A">
              <w:rPr>
                <w:rFonts w:asciiTheme="majorHAnsi" w:eastAsia="Times New Roman" w:hAnsiTheme="majorHAnsi" w:cstheme="majorHAnsi"/>
                <w:color w:val="000000"/>
                <w:sz w:val="26"/>
                <w:szCs w:val="26"/>
                <w:lang w:val="en-US"/>
              </w:rPr>
              <w:t xml:space="preserve">nhập </w:t>
            </w:r>
            <w:r w:rsidRPr="002376B7">
              <w:rPr>
                <w:rFonts w:asciiTheme="majorHAnsi" w:eastAsia="Times New Roman" w:hAnsiTheme="majorHAnsi" w:cstheme="majorHAnsi"/>
                <w:color w:val="000000"/>
                <w:sz w:val="26"/>
                <w:szCs w:val="26"/>
                <w:lang w:val="en-US"/>
              </w:rPr>
              <w:t>trên hệ thống và có thể đăng bài</w:t>
            </w:r>
            <w:r w:rsidR="00F3190D">
              <w:rPr>
                <w:rFonts w:asciiTheme="majorHAnsi" w:eastAsia="Times New Roman" w:hAnsiTheme="majorHAnsi" w:cstheme="majorHAnsi"/>
                <w:color w:val="000000"/>
                <w:sz w:val="26"/>
                <w:szCs w:val="26"/>
                <w:lang w:val="en-US"/>
              </w:rPr>
              <w:t>, share, like, bình luận</w:t>
            </w:r>
            <w:r w:rsidR="008B2A7F">
              <w:rPr>
                <w:rFonts w:asciiTheme="majorHAnsi" w:eastAsia="Times New Roman" w:hAnsiTheme="majorHAnsi" w:cstheme="majorHAnsi"/>
                <w:color w:val="000000"/>
                <w:sz w:val="26"/>
                <w:szCs w:val="26"/>
                <w:lang w:val="en-US"/>
              </w:rPr>
              <w:t>, tìm kiếm bài đăng, xem bài đăng, sửa bài đăng đã đăng</w:t>
            </w:r>
          </w:p>
        </w:tc>
      </w:tr>
      <w:tr w:rsidR="002E08DE" w:rsidRPr="002376B7" w14:paraId="17E50A29" w14:textId="77777777" w:rsidTr="002E08DE">
        <w:trPr>
          <w:cnfStyle w:val="000000100000" w:firstRow="0" w:lastRow="0" w:firstColumn="0" w:lastColumn="0" w:oddVBand="0" w:evenVBand="0" w:oddHBand="1" w:evenHBand="0" w:firstRowFirstColumn="0" w:firstRowLastColumn="0" w:lastRowFirstColumn="0" w:lastRowLastColumn="0"/>
          <w:trHeight w:val="1040"/>
        </w:trPr>
        <w:tc>
          <w:tcPr>
            <w:cnfStyle w:val="001000000000" w:firstRow="0" w:lastRow="0" w:firstColumn="1" w:lastColumn="0" w:oddVBand="0" w:evenVBand="0" w:oddHBand="0" w:evenHBand="0" w:firstRowFirstColumn="0" w:firstRowLastColumn="0" w:lastRowFirstColumn="0" w:lastRowLastColumn="0"/>
            <w:tcW w:w="994" w:type="dxa"/>
            <w:vAlign w:val="center"/>
            <w:hideMark/>
          </w:tcPr>
          <w:p w14:paraId="7CEBFAA6" w14:textId="77777777" w:rsidR="002E08DE" w:rsidRPr="002376B7" w:rsidRDefault="002E08DE" w:rsidP="002E08DE">
            <w:pPr>
              <w:spacing w:after="120" w:line="360" w:lineRule="auto"/>
              <w:rPr>
                <w:rFonts w:asciiTheme="majorHAnsi" w:eastAsia="Times New Roman" w:hAnsiTheme="majorHAnsi" w:cstheme="majorHAnsi"/>
                <w:sz w:val="26"/>
                <w:szCs w:val="26"/>
                <w:lang w:val="en-US"/>
              </w:rPr>
            </w:pPr>
            <w:r w:rsidRPr="002376B7">
              <w:rPr>
                <w:rFonts w:asciiTheme="majorHAnsi" w:eastAsia="Times New Roman" w:hAnsiTheme="majorHAnsi" w:cstheme="majorHAnsi"/>
                <w:color w:val="000000"/>
                <w:sz w:val="26"/>
                <w:szCs w:val="26"/>
                <w:lang w:val="en-US"/>
              </w:rPr>
              <w:t>3</w:t>
            </w:r>
          </w:p>
        </w:tc>
        <w:tc>
          <w:tcPr>
            <w:tcW w:w="1559" w:type="dxa"/>
            <w:vAlign w:val="center"/>
            <w:hideMark/>
          </w:tcPr>
          <w:p w14:paraId="03FBB2F6" w14:textId="392ED83F" w:rsidR="002E08DE" w:rsidRPr="002376B7" w:rsidRDefault="00107349" w:rsidP="002E08DE">
            <w:pPr>
              <w:spacing w:after="120" w:line="36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6"/>
                <w:szCs w:val="26"/>
                <w:lang w:val="en-US"/>
              </w:rPr>
            </w:pPr>
            <w:r>
              <w:rPr>
                <w:rFonts w:asciiTheme="majorHAnsi" w:eastAsia="Times New Roman" w:hAnsiTheme="majorHAnsi" w:cstheme="majorHAnsi"/>
                <w:color w:val="000000"/>
                <w:sz w:val="26"/>
                <w:szCs w:val="26"/>
                <w:lang w:val="en-US"/>
              </w:rPr>
              <w:t>Admin</w:t>
            </w:r>
          </w:p>
        </w:tc>
        <w:tc>
          <w:tcPr>
            <w:tcW w:w="7654" w:type="dxa"/>
            <w:vAlign w:val="center"/>
            <w:hideMark/>
          </w:tcPr>
          <w:p w14:paraId="6A0D3632" w14:textId="2DB65B81" w:rsidR="002E08DE" w:rsidRPr="002376B7" w:rsidRDefault="001B29D2" w:rsidP="002E08DE">
            <w:pPr>
              <w:spacing w:after="120" w:line="36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6"/>
                <w:szCs w:val="26"/>
                <w:lang w:val="en-US"/>
              </w:rPr>
            </w:pPr>
            <w:r>
              <w:rPr>
                <w:rFonts w:asciiTheme="majorHAnsi" w:eastAsia="Times New Roman" w:hAnsiTheme="majorHAnsi" w:cstheme="majorHAnsi"/>
                <w:color w:val="000000"/>
                <w:sz w:val="26"/>
                <w:szCs w:val="26"/>
                <w:lang w:val="en-US"/>
              </w:rPr>
              <w:t>Admin quản lý các user: xem, sửa, khóa tài khoản. Thêm mới admin. Quản lý bài đăng</w:t>
            </w:r>
            <w:r w:rsidR="00323C66">
              <w:rPr>
                <w:rFonts w:asciiTheme="majorHAnsi" w:eastAsia="Times New Roman" w:hAnsiTheme="majorHAnsi" w:cstheme="majorHAnsi"/>
                <w:color w:val="000000"/>
                <w:sz w:val="26"/>
                <w:szCs w:val="26"/>
                <w:lang w:val="en-US"/>
              </w:rPr>
              <w:t>: xem, ẩn</w:t>
            </w:r>
            <w:r w:rsidR="00465124">
              <w:rPr>
                <w:rFonts w:asciiTheme="majorHAnsi" w:eastAsia="Times New Roman" w:hAnsiTheme="majorHAnsi" w:cstheme="majorHAnsi"/>
                <w:color w:val="000000"/>
                <w:sz w:val="26"/>
                <w:szCs w:val="26"/>
                <w:lang w:val="en-US"/>
              </w:rPr>
              <w:t>, duyệt các bài đăng</w:t>
            </w:r>
            <w:bookmarkStart w:id="27" w:name="_GoBack"/>
            <w:bookmarkEnd w:id="27"/>
          </w:p>
        </w:tc>
      </w:tr>
    </w:tbl>
    <w:p w14:paraId="4BB6EAB3" w14:textId="77777777" w:rsidR="002E08DE" w:rsidRPr="002E08DE" w:rsidRDefault="002E08DE" w:rsidP="002E08DE">
      <w:pPr>
        <w:rPr>
          <w:lang w:val="en-US"/>
        </w:rPr>
      </w:pPr>
    </w:p>
    <w:sectPr w:rsidR="002E08DE" w:rsidRPr="002E08D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445D7"/>
    <w:multiLevelType w:val="hybridMultilevel"/>
    <w:tmpl w:val="294C942E"/>
    <w:lvl w:ilvl="0" w:tplc="1C20485A">
      <w:start w:val="1"/>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9856059"/>
    <w:multiLevelType w:val="hybridMultilevel"/>
    <w:tmpl w:val="E6668BF0"/>
    <w:lvl w:ilvl="0" w:tplc="9CB8E8C2">
      <w:start w:val="2"/>
      <w:numFmt w:val="bullet"/>
      <w:lvlText w:val="-"/>
      <w:lvlJc w:val="left"/>
      <w:pPr>
        <w:ind w:left="1080" w:hanging="360"/>
      </w:pPr>
      <w:rPr>
        <w:rFonts w:ascii="Times New Roman" w:eastAsia="Times New Roman" w:hAnsi="Times New Roman" w:cs="Times New Roman" w:hint="default"/>
        <w:color w:val="000000"/>
        <w:sz w:val="26"/>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7070DC3"/>
    <w:multiLevelType w:val="multilevel"/>
    <w:tmpl w:val="E7041D8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41D24D3B"/>
    <w:multiLevelType w:val="multilevel"/>
    <w:tmpl w:val="0504D70C"/>
    <w:lvl w:ilvl="0">
      <w:numFmt w:val="bullet"/>
      <w:lvlText w:val="-"/>
      <w:lvlJc w:val="left"/>
      <w:pPr>
        <w:tabs>
          <w:tab w:val="num" w:pos="720"/>
        </w:tabs>
        <w:ind w:left="720" w:hanging="360"/>
      </w:pPr>
      <w:rPr>
        <w:rFonts w:ascii="Calibri" w:eastAsiaTheme="minorHAnsi" w:hAnsi="Calibri" w:cs="Calibri" w:hint="default"/>
        <w:sz w:val="20"/>
      </w:rPr>
    </w:lvl>
    <w:lvl w:ilvl="1">
      <w:start w:val="1"/>
      <w:numFmt w:val="bullet"/>
      <w:lvlText w:val=""/>
      <w:lvlJc w:val="left"/>
      <w:pPr>
        <w:ind w:left="1440" w:hanging="360"/>
      </w:pPr>
      <w:rPr>
        <w:rFonts w:ascii="Symbol" w:hAnsi="Symbol"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8026C2"/>
    <w:multiLevelType w:val="hybridMultilevel"/>
    <w:tmpl w:val="53A674F4"/>
    <w:lvl w:ilvl="0" w:tplc="309AD9B4">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7C32ED6"/>
    <w:multiLevelType w:val="hybridMultilevel"/>
    <w:tmpl w:val="072EBB0A"/>
    <w:lvl w:ilvl="0" w:tplc="12860730">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A3E3418"/>
    <w:multiLevelType w:val="hybridMultilevel"/>
    <w:tmpl w:val="57106AE2"/>
    <w:lvl w:ilvl="0" w:tplc="162288B6">
      <w:start w:val="1"/>
      <w:numFmt w:val="bullet"/>
      <w:lvlText w:val="-"/>
      <w:lvlJc w:val="left"/>
      <w:pPr>
        <w:ind w:left="1080" w:hanging="360"/>
      </w:pPr>
      <w:rPr>
        <w:rFonts w:ascii="Arial" w:eastAsiaTheme="minorHAnsi" w:hAnsi="Arial" w:cs="Aria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6"/>
  </w:num>
  <w:num w:numId="4">
    <w:abstractNumId w:val="5"/>
  </w:num>
  <w:num w:numId="5">
    <w:abstractNumId w:val="4"/>
  </w:num>
  <w:num w:numId="6">
    <w:abstractNumId w:val="1"/>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ong an ngo">
    <w15:presenceInfo w15:providerId="Windows Live" w15:userId="7a0c41fa08d395cb"/>
  </w15:person>
  <w15:person w15:author=" ">
    <w15:presenceInfo w15:providerId="Windows Live" w15:userId="764474c16edd49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84E3B2E"/>
    <w:rsid w:val="00003B39"/>
    <w:rsid w:val="00011912"/>
    <w:rsid w:val="00041A7A"/>
    <w:rsid w:val="00086A21"/>
    <w:rsid w:val="00107349"/>
    <w:rsid w:val="001B29D2"/>
    <w:rsid w:val="00206759"/>
    <w:rsid w:val="00245CE5"/>
    <w:rsid w:val="00287614"/>
    <w:rsid w:val="002E08DE"/>
    <w:rsid w:val="00323C66"/>
    <w:rsid w:val="00343455"/>
    <w:rsid w:val="003D1DFC"/>
    <w:rsid w:val="00462CCE"/>
    <w:rsid w:val="00465124"/>
    <w:rsid w:val="00536932"/>
    <w:rsid w:val="005D2548"/>
    <w:rsid w:val="006112FF"/>
    <w:rsid w:val="006873F7"/>
    <w:rsid w:val="006A6B00"/>
    <w:rsid w:val="00743B16"/>
    <w:rsid w:val="007E26B1"/>
    <w:rsid w:val="0080323D"/>
    <w:rsid w:val="00805861"/>
    <w:rsid w:val="008B2A7F"/>
    <w:rsid w:val="00916E5A"/>
    <w:rsid w:val="009E1A7D"/>
    <w:rsid w:val="00A15020"/>
    <w:rsid w:val="00A432EC"/>
    <w:rsid w:val="00A9415D"/>
    <w:rsid w:val="00AA3C2C"/>
    <w:rsid w:val="00BA5D9C"/>
    <w:rsid w:val="00BE00D9"/>
    <w:rsid w:val="00C73745"/>
    <w:rsid w:val="00D03CE1"/>
    <w:rsid w:val="00E77034"/>
    <w:rsid w:val="00EB5629"/>
    <w:rsid w:val="00F3190D"/>
    <w:rsid w:val="00FE15B1"/>
    <w:rsid w:val="384E3B2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E3B2E"/>
  <w15:chartTrackingRefBased/>
  <w15:docId w15:val="{89E13F69-BC20-456A-8B48-8830F61E2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41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D1D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15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9415D"/>
    <w:pPr>
      <w:outlineLvl w:val="9"/>
    </w:pPr>
    <w:rPr>
      <w:lang w:val="en-US"/>
    </w:rPr>
  </w:style>
  <w:style w:type="paragraph" w:styleId="ListParagraph">
    <w:name w:val="List Paragraph"/>
    <w:basedOn w:val="Normal"/>
    <w:uiPriority w:val="34"/>
    <w:qFormat/>
    <w:rsid w:val="00C73745"/>
    <w:pPr>
      <w:ind w:left="720"/>
      <w:contextualSpacing/>
    </w:pPr>
  </w:style>
  <w:style w:type="character" w:customStyle="1" w:styleId="Heading3Char">
    <w:name w:val="Heading 3 Char"/>
    <w:basedOn w:val="DefaultParagraphFont"/>
    <w:link w:val="Heading3"/>
    <w:uiPriority w:val="9"/>
    <w:semiHidden/>
    <w:rsid w:val="003D1DFC"/>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80323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15020"/>
    <w:pPr>
      <w:spacing w:after="0"/>
    </w:pPr>
  </w:style>
  <w:style w:type="character" w:styleId="Hyperlink">
    <w:name w:val="Hyperlink"/>
    <w:basedOn w:val="DefaultParagraphFont"/>
    <w:uiPriority w:val="99"/>
    <w:unhideWhenUsed/>
    <w:rsid w:val="00A15020"/>
    <w:rPr>
      <w:color w:val="0563C1" w:themeColor="hyperlink"/>
      <w:u w:val="single"/>
    </w:rPr>
  </w:style>
  <w:style w:type="table" w:styleId="GridTable6Colorful-Accent1">
    <w:name w:val="Grid Table 6 Colorful Accent 1"/>
    <w:basedOn w:val="TableNormal"/>
    <w:uiPriority w:val="51"/>
    <w:rsid w:val="002E08DE"/>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B1937-B4BD-4B0F-915D-BDE7FFC1B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6</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an ngo</dc:creator>
  <cp:keywords/>
  <dc:description/>
  <cp:lastModifiedBy>cong an ngo</cp:lastModifiedBy>
  <cp:revision>57</cp:revision>
  <dcterms:created xsi:type="dcterms:W3CDTF">2019-05-23T04:15:00Z</dcterms:created>
  <dcterms:modified xsi:type="dcterms:W3CDTF">2019-05-23T15:19:00Z</dcterms:modified>
</cp:coreProperties>
</file>